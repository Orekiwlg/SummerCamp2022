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rPr>
      </w:pPr>
      <w:r>
        <w:rPr>
          <w:rFonts w:hint="eastAsia"/>
          <w:sz w:val="28"/>
        </w:rPr>
        <w:t>理工学院创新作坊Workshop报名</w:t>
      </w:r>
    </w:p>
    <w:p>
      <w:pPr>
        <w:spacing w:line="360" w:lineRule="auto"/>
        <w:jc w:val="center"/>
        <w:rPr>
          <w:sz w:val="28"/>
        </w:rPr>
      </w:pPr>
      <w:r>
        <w:rPr>
          <w:sz w:val="28"/>
        </w:rPr>
        <w:t xml:space="preserve">SSE Maker Lab </w:t>
      </w:r>
      <w:r>
        <w:rPr>
          <w:rFonts w:hint="eastAsia"/>
          <w:sz w:val="28"/>
        </w:rPr>
        <w:t>Workshop</w:t>
      </w:r>
      <w:r>
        <w:rPr>
          <w:sz w:val="28"/>
        </w:rPr>
        <w:t xml:space="preserve"> Recruitment</w:t>
      </w:r>
    </w:p>
    <w:p>
      <w:pPr>
        <w:spacing w:line="360" w:lineRule="auto"/>
      </w:pPr>
      <w:r>
        <w:rPr>
          <w:rFonts w:hint="eastAsia"/>
        </w:rPr>
        <w:t xml:space="preserve">       理工学院创新作坊Workshop</w:t>
      </w:r>
      <w:ins w:id="0" w:author="Shenghao Yang" w:date="2023-02-18T14:07:00Z">
        <w:r>
          <w:rPr>
            <w:rFonts w:hint="eastAsia"/>
          </w:rPr>
          <w:t>又</w:t>
        </w:r>
      </w:ins>
      <w:r>
        <w:rPr>
          <w:rFonts w:hint="eastAsia"/>
        </w:rPr>
        <w:t>来了！创新作坊是一个可以充分发挥自己想象力和动手能力的空间，配有专业设备，包括智能车、无人机、激光切割机，3D打印、热像仪、铣床加工等设备。本次Workshop将为大家介绍Linux系统和树莓派的使用，并搭配一些有趣的小实验。本次活动无需预备知识，面向大一学生，欢迎感兴趣的同学快来报名参加吧！</w:t>
      </w:r>
    </w:p>
    <w:p>
      <w:pPr>
        <w:spacing w:line="360" w:lineRule="auto"/>
      </w:pPr>
      <w:r>
        <w:t xml:space="preserve">SSE Maker Lab workshop is </w:t>
      </w:r>
      <w:r>
        <w:rPr>
          <w:rFonts w:hint="eastAsia"/>
        </w:rPr>
        <w:t>com</w:t>
      </w:r>
      <w:r>
        <w:t xml:space="preserve">ing! </w:t>
      </w:r>
      <w:r>
        <w:rPr>
          <w:rFonts w:hint="eastAsia"/>
        </w:rPr>
        <w:t>Maker Lab is a space where you can give full play to your imagination and hands-on ability. Now it is equipped with equipment</w:t>
      </w:r>
      <w:r>
        <w:t xml:space="preserve"> such as </w:t>
      </w:r>
      <w:r>
        <w:rPr>
          <w:rFonts w:hint="eastAsia"/>
        </w:rPr>
        <w:t>smart cars, drones, and laser cutting machine, 3D printing, thermal imager, milling machine processing and other equipment. This workshop will introduce the use of Linux system and Raspberry Pi, with some interesting small experiments.</w:t>
      </w:r>
      <w:r>
        <w:t xml:space="preserve"> Th</w:t>
      </w:r>
      <w:r>
        <w:rPr>
          <w:rFonts w:hint="eastAsia"/>
        </w:rPr>
        <w:t xml:space="preserve">is workshop </w:t>
      </w:r>
      <w:r>
        <w:t>targets for freshman</w:t>
      </w:r>
      <w:r>
        <w:rPr>
          <w:rFonts w:hint="eastAsia"/>
        </w:rPr>
        <w:t xml:space="preserve"> </w:t>
      </w:r>
      <w:r>
        <w:t>students and requires no preparatory knowledge</w:t>
      </w:r>
      <w:r>
        <w:rPr>
          <w:rFonts w:hint="eastAsia"/>
        </w:rPr>
        <w:t xml:space="preserve">. </w:t>
      </w:r>
      <w:r>
        <w:t>Come and play together.</w:t>
      </w:r>
    </w:p>
    <w:p>
      <w:pPr>
        <w:pStyle w:val="9"/>
        <w:numPr>
          <w:ilvl w:val="0"/>
          <w:numId w:val="1"/>
        </w:numPr>
        <w:spacing w:line="360" w:lineRule="auto"/>
        <w:rPr>
          <w:b/>
          <w:bCs/>
        </w:rPr>
      </w:pPr>
      <w:r>
        <w:rPr>
          <w:rFonts w:hint="eastAsia"/>
          <w:b/>
          <w:bCs/>
        </w:rPr>
        <w:t>Workshop内容Workshop Content</w:t>
      </w:r>
    </w:p>
    <w:p>
      <w:pPr>
        <w:pStyle w:val="9"/>
        <w:spacing w:after="0" w:line="360" w:lineRule="auto"/>
        <w:ind w:left="0" w:firstLine="720"/>
        <w:rPr>
          <w:b/>
        </w:rPr>
      </w:pPr>
      <w:r>
        <w:rPr>
          <w:b/>
        </w:rPr>
        <w:t>1</w:t>
      </w:r>
      <w:r>
        <w:rPr>
          <w:rFonts w:hint="eastAsia"/>
          <w:b/>
        </w:rPr>
        <w:t>.Linux操作系统介绍Introduction to Linux Operating</w:t>
      </w:r>
      <w:r>
        <w:rPr>
          <w:b/>
        </w:rPr>
        <w:t xml:space="preserve"> </w:t>
      </w:r>
      <w:r>
        <w:rPr>
          <w:rFonts w:hint="eastAsia"/>
          <w:b/>
        </w:rPr>
        <w:t>System</w:t>
      </w:r>
    </w:p>
    <w:p>
      <w:pPr>
        <w:pStyle w:val="9"/>
        <w:spacing w:after="0" w:line="360" w:lineRule="auto"/>
        <w:ind w:left="660" w:leftChars="300" w:firstLine="55" w:firstLineChars="25"/>
        <w:rPr>
          <w:bCs/>
        </w:rPr>
      </w:pPr>
      <w:r>
        <w:rPr>
          <w:rFonts w:hint="eastAsia"/>
          <w:bCs/>
        </w:rPr>
        <w:t>Linux是一种免费使用和自由传播的操作系统，由于其开源性，强大的网络功能等优点而被广泛使用。本次Workshop将为大家介绍Linux的一些基础知识和基本指令，并通过一些练习带领你亲自使用Linux。</w:t>
      </w:r>
    </w:p>
    <w:p>
      <w:pPr>
        <w:pStyle w:val="9"/>
        <w:spacing w:after="0" w:line="360" w:lineRule="auto"/>
        <w:ind w:left="660" w:leftChars="300" w:firstLine="55" w:firstLineChars="25"/>
        <w:rPr>
          <w:bCs/>
        </w:rPr>
      </w:pPr>
      <w:r>
        <w:rPr>
          <w:bCs/>
        </w:rPr>
        <w:t>Linux is a free-to-use and freely disseminated operating system, which is widely used due to its advantages such as open source and powerful network functions. This workshop will introduce some basic knowledge and basic instructions of Linux, and guide you to use the Linux system personally through some exercises.</w:t>
      </w:r>
    </w:p>
    <w:p>
      <w:pPr>
        <w:pStyle w:val="9"/>
        <w:spacing w:line="360" w:lineRule="auto"/>
        <w:ind w:left="0"/>
      </w:pPr>
    </w:p>
    <w:p>
      <w:pPr>
        <w:pStyle w:val="9"/>
        <w:spacing w:line="360" w:lineRule="auto"/>
        <w:rPr>
          <w:b/>
        </w:rPr>
      </w:pPr>
      <w:r>
        <w:rPr>
          <w:b/>
        </w:rPr>
        <w:t>2</w:t>
      </w:r>
      <w:r>
        <w:rPr>
          <w:rFonts w:hint="eastAsia"/>
          <w:b/>
        </w:rPr>
        <w:t>.树莓派介绍Introduction</w:t>
      </w:r>
      <w:r>
        <w:rPr>
          <w:b/>
        </w:rPr>
        <w:t xml:space="preserve"> </w:t>
      </w:r>
      <w:r>
        <w:rPr>
          <w:rFonts w:hint="eastAsia"/>
          <w:b/>
        </w:rPr>
        <w:t>to Raspberry Pi</w:t>
      </w:r>
    </w:p>
    <w:p>
      <w:pPr>
        <w:pStyle w:val="9"/>
        <w:spacing w:line="360" w:lineRule="auto"/>
        <w:rPr>
          <w:bCs/>
        </w:rPr>
      </w:pPr>
      <w:r>
        <w:rPr>
          <w:rFonts w:hint="eastAsia"/>
          <w:bCs/>
        </w:rPr>
        <w:t>树莓派</w:t>
      </w:r>
      <w:r>
        <w:rPr>
          <w:bCs/>
        </w:rPr>
        <w:t>是一款基于ARM的微型电脑主板</w:t>
      </w:r>
      <w:r>
        <w:rPr>
          <w:rFonts w:hint="eastAsia"/>
          <w:bCs/>
        </w:rPr>
        <w:t>，它外形只有信用卡大小，却具有电脑的所有基本功能。本次Workshop将领大家动手操作树莓派，并设计了几个小实验帮助大家熟悉树莓派的使用。Maker</w:t>
      </w:r>
      <w:r>
        <w:rPr>
          <w:bCs/>
        </w:rPr>
        <w:t xml:space="preserve"> </w:t>
      </w:r>
      <w:r>
        <w:rPr>
          <w:rFonts w:hint="eastAsia"/>
          <w:bCs/>
        </w:rPr>
        <w:t>Lab为大家提供树莓派3B+，4B等型号。</w:t>
      </w:r>
    </w:p>
    <w:p>
      <w:pPr>
        <w:pStyle w:val="9"/>
        <w:spacing w:line="360" w:lineRule="auto"/>
        <w:rPr>
          <w:bCs/>
        </w:rPr>
      </w:pPr>
      <w:r>
        <w:rPr>
          <w:bCs/>
        </w:rPr>
        <w:t xml:space="preserve">The Raspberry Pi is an ARM-based microcomputer motherboard of the size of a credit card, but has all the basic functions of a computer. This workshop will guide you to operate the Raspberry Pi by several small experiments. Maker Lab provides Raspberry Pi 3B+ and 4B. </w:t>
      </w:r>
    </w:p>
    <w:p>
      <w:pPr>
        <w:pStyle w:val="9"/>
        <w:spacing w:line="360" w:lineRule="auto"/>
      </w:pPr>
    </w:p>
    <w:p>
      <w:pPr>
        <w:pStyle w:val="9"/>
        <w:numPr>
          <w:ilvl w:val="0"/>
          <w:numId w:val="2"/>
        </w:numPr>
        <w:spacing w:line="360" w:lineRule="auto"/>
        <w:rPr>
          <w:b/>
          <w:bCs/>
        </w:rPr>
      </w:pPr>
      <w:r>
        <w:rPr>
          <w:rFonts w:hint="eastAsia"/>
          <w:b/>
          <w:bCs/>
          <w:lang w:eastAsia="zh-Hans"/>
        </w:rPr>
        <w:t>网络通信的基本概念</w:t>
      </w:r>
    </w:p>
    <w:p>
      <w:pPr>
        <w:pStyle w:val="9"/>
        <w:spacing w:line="360" w:lineRule="auto"/>
        <w:ind w:left="709"/>
        <w:rPr>
          <w:ins w:id="1" w:author="Shenghao Yang" w:date="2023-02-18T14:14:00Z"/>
          <w:lang w:eastAsia="zh-Hans"/>
        </w:rPr>
      </w:pPr>
      <w:ins w:id="2" w:author="Shenghao Yang" w:date="2023-02-18T14:08:00Z">
        <w:r>
          <w:rPr>
            <w:rFonts w:hint="eastAsia"/>
          </w:rPr>
          <w:t>网络通信</w:t>
        </w:r>
      </w:ins>
      <w:ins w:id="3" w:author="Shenghao Yang" w:date="2023-02-18T14:09:00Z">
        <w:r>
          <w:rPr>
            <w:rFonts w:hint="eastAsia"/>
          </w:rPr>
          <w:t>是信息产业的基础。</w:t>
        </w:r>
      </w:ins>
      <w:ins w:id="4" w:author="Shenghao Yang" w:date="2023-02-18T14:11:00Z">
        <w:r>
          <w:rPr>
            <w:rFonts w:hint="eastAsia"/>
          </w:rPr>
          <w:t>TCP/IP协议栈是</w:t>
        </w:r>
      </w:ins>
      <w:ins w:id="5" w:author="Shenghao Yang" w:date="2023-02-18T14:12:00Z">
        <w:r>
          <w:rPr>
            <w:rFonts w:hint="eastAsia"/>
          </w:rPr>
          <w:t>当前最广泛使用的网络通信技术，用于互联网、蜂窝无线通信网络中。</w:t>
        </w:r>
      </w:ins>
      <w:del w:id="6" w:author="Shenghao Yang" w:date="2023-02-18T14:13:00Z">
        <w:r>
          <w:rPr>
            <w:rFonts w:hint="eastAsia"/>
            <w:lang w:eastAsia="zh-Hans"/>
          </w:rPr>
          <w:delText>我们将通过两次</w:delText>
        </w:r>
      </w:del>
      <w:ins w:id="7" w:author="Shenghao Yang" w:date="2023-02-18T14:13:00Z">
        <w:r>
          <w:rPr>
            <w:rFonts w:hint="eastAsia"/>
          </w:rPr>
          <w:t>本次</w:t>
        </w:r>
      </w:ins>
      <w:del w:id="8" w:author="Shenghao Yang" w:date="2023-02-18T14:13:00Z">
        <w:r>
          <w:rPr>
            <w:rFonts w:hint="eastAsia"/>
            <w:lang w:eastAsia="zh-Hans"/>
          </w:rPr>
          <w:delText>W</w:delText>
        </w:r>
      </w:del>
      <w:ins w:id="9" w:author="Shenghao Yang" w:date="2023-02-18T14:13:00Z">
        <w:r>
          <w:rPr>
            <w:rFonts w:hint="eastAsia"/>
          </w:rPr>
          <w:t>w</w:t>
        </w:r>
      </w:ins>
      <w:r>
        <w:rPr>
          <w:rFonts w:hint="eastAsia"/>
          <w:lang w:eastAsia="zh-Hans"/>
        </w:rPr>
        <w:t>orkshop</w:t>
      </w:r>
      <w:ins w:id="10" w:author="Shenghao Yang" w:date="2023-02-18T14:13:00Z">
        <w:r>
          <w:rPr>
            <w:rFonts w:hint="eastAsia"/>
          </w:rPr>
          <w:t>将</w:t>
        </w:r>
      </w:ins>
      <w:r>
        <w:rPr>
          <w:rFonts w:hint="eastAsia"/>
          <w:lang w:eastAsia="zh-Hans"/>
        </w:rPr>
        <w:t>为大家讲解网络通信中常用的基本概念</w:t>
      </w:r>
      <w:r>
        <w:rPr>
          <w:lang w:eastAsia="zh-Hans"/>
        </w:rPr>
        <w:t>，</w:t>
      </w:r>
      <w:del w:id="11" w:author="Shenghao Yang" w:date="2023-02-18T14:13:00Z">
        <w:r>
          <w:rPr>
            <w:rFonts w:hint="eastAsia"/>
            <w:lang w:eastAsia="zh-Hans"/>
          </w:rPr>
          <w:delText>同时</w:delText>
        </w:r>
      </w:del>
      <w:r>
        <w:rPr>
          <w:rFonts w:hint="eastAsia"/>
          <w:lang w:eastAsia="zh-Hans"/>
        </w:rPr>
        <w:t>并</w:t>
      </w:r>
      <w:ins w:id="12" w:author="Shenghao Yang" w:date="2023-02-18T14:13:00Z">
        <w:r>
          <w:rPr>
            <w:rFonts w:hint="eastAsia"/>
          </w:rPr>
          <w:t>通过</w:t>
        </w:r>
      </w:ins>
      <w:del w:id="13" w:author="Shenghao Yang" w:date="2023-02-18T14:13:00Z">
        <w:r>
          <w:rPr>
            <w:rFonts w:hint="eastAsia"/>
            <w:lang w:eastAsia="zh-Hans"/>
          </w:rPr>
          <w:delText>带领</w:delText>
        </w:r>
      </w:del>
      <w:del w:id="14" w:author="Shenghao Yang" w:date="2023-02-18T14:13:00Z">
        <w:r>
          <w:rPr>
            <w:lang w:eastAsia="zh-Hans"/>
          </w:rPr>
          <w:tab/>
        </w:r>
      </w:del>
      <w:del w:id="15" w:author="Shenghao Yang" w:date="2023-02-18T14:13:00Z">
        <w:r>
          <w:rPr>
            <w:rFonts w:hint="eastAsia"/>
            <w:lang w:eastAsia="zh-Hans"/>
          </w:rPr>
          <w:delText>大家进行</w:delText>
        </w:r>
      </w:del>
      <w:r>
        <w:rPr>
          <w:rFonts w:hint="eastAsia"/>
          <w:lang w:eastAsia="zh-Hans"/>
        </w:rPr>
        <w:t>简单的socket</w:t>
      </w:r>
      <w:r>
        <w:rPr>
          <w:lang w:eastAsia="zh-Hans"/>
        </w:rPr>
        <w:t xml:space="preserve"> </w:t>
      </w:r>
      <w:r>
        <w:rPr>
          <w:rFonts w:hint="eastAsia"/>
          <w:lang w:eastAsia="zh-Hans"/>
        </w:rPr>
        <w:t>programming来</w:t>
      </w:r>
      <w:ins w:id="16" w:author="Shenghao Yang" w:date="2023-02-18T14:13:00Z">
        <w:r>
          <w:rPr>
            <w:rFonts w:hint="eastAsia"/>
          </w:rPr>
          <w:t>帮助大家</w:t>
        </w:r>
      </w:ins>
      <w:del w:id="17" w:author="Shenghao Yang" w:date="2023-02-18T14:08:00Z">
        <w:r>
          <w:rPr>
            <w:rFonts w:hint="eastAsia"/>
            <w:lang w:eastAsia="zh-Hans"/>
          </w:rPr>
          <w:delText>理</w:delText>
        </w:r>
      </w:del>
      <w:ins w:id="18" w:author="Shenghao Yang" w:date="2023-02-18T14:08:00Z">
        <w:r>
          <w:rPr>
            <w:rFonts w:hint="eastAsia"/>
          </w:rPr>
          <w:t>了</w:t>
        </w:r>
      </w:ins>
      <w:r>
        <w:rPr>
          <w:rFonts w:hint="eastAsia"/>
          <w:lang w:eastAsia="zh-Hans"/>
        </w:rPr>
        <w:t>解TCP</w:t>
      </w:r>
      <w:del w:id="19" w:author="Shenghao Yang" w:date="2023-02-18T14:15:00Z">
        <w:r>
          <w:rPr>
            <w:rFonts w:hint="eastAsia"/>
            <w:lang w:eastAsia="zh-Hans"/>
          </w:rPr>
          <w:delText>/IP</w:delText>
        </w:r>
      </w:del>
      <w:r>
        <w:rPr>
          <w:lang w:eastAsia="zh-Hans"/>
        </w:rPr>
        <w:t xml:space="preserve"> </w:t>
      </w:r>
      <w:r>
        <w:rPr>
          <w:rFonts w:hint="eastAsia"/>
          <w:lang w:eastAsia="zh-Hans"/>
        </w:rPr>
        <w:t>和UDP两种</w:t>
      </w:r>
      <w:ins w:id="20" w:author="Shenghao Yang" w:date="2023-02-18T14:14:00Z">
        <w:r>
          <w:rPr>
            <w:rFonts w:hint="eastAsia"/>
          </w:rPr>
          <w:t>端到端</w:t>
        </w:r>
      </w:ins>
      <w:r>
        <w:rPr>
          <w:rFonts w:hint="eastAsia"/>
          <w:lang w:eastAsia="zh-Hans"/>
        </w:rPr>
        <w:t>通信协议</w:t>
      </w:r>
      <w:r>
        <w:rPr>
          <w:lang w:eastAsia="zh-Hans"/>
        </w:rPr>
        <w:t>。</w:t>
      </w:r>
    </w:p>
    <w:p>
      <w:pPr>
        <w:pStyle w:val="9"/>
        <w:spacing w:line="360" w:lineRule="auto"/>
        <w:ind w:left="709" w:firstLine="0"/>
        <w:rPr>
          <w:rFonts w:hint="eastAsia"/>
          <w:lang w:eastAsia="zh-Hans"/>
        </w:rPr>
        <w:pPrChange w:id="21" w:author="Shenghao Yang" w:date="2023-02-18T14:11:00Z">
          <w:pPr>
            <w:pStyle w:val="9"/>
            <w:spacing w:line="360" w:lineRule="auto"/>
            <w:ind w:left="0" w:firstLine="720"/>
          </w:pPr>
        </w:pPrChange>
      </w:pPr>
      <w:ins w:id="22" w:author="Shenghao Yang" w:date="2023-02-18T14:14:00Z">
        <w:r>
          <w:rPr>
            <w:lang w:eastAsia="zh-Hans"/>
          </w:rPr>
          <w:t xml:space="preserve">Network communication is the foundation </w:t>
        </w:r>
      </w:ins>
      <w:ins w:id="23" w:author="Shenghao Yang" w:date="2023-02-18T14:15:00Z">
        <w:r>
          <w:rPr>
            <w:lang w:eastAsia="zh-Hans"/>
          </w:rPr>
          <w:t>among the</w:t>
        </w:r>
      </w:ins>
      <w:ins w:id="24" w:author="Shenghao Yang" w:date="2023-02-18T14:14:00Z">
        <w:r>
          <w:rPr>
            <w:lang w:eastAsia="zh-Hans"/>
          </w:rPr>
          <w:t xml:space="preserve"> information </w:t>
        </w:r>
      </w:ins>
      <w:ins w:id="25" w:author="Shenghao Yang" w:date="2023-02-18T14:15:00Z">
        <w:r>
          <w:rPr>
            <w:lang w:eastAsia="zh-Hans"/>
          </w:rPr>
          <w:t>technologies</w:t>
        </w:r>
      </w:ins>
      <w:ins w:id="26" w:author="Shenghao Yang" w:date="2023-02-18T14:14:00Z">
        <w:r>
          <w:rPr>
            <w:lang w:eastAsia="zh-Hans"/>
          </w:rPr>
          <w:t>. TCP/IP protocol stack is the most widely used network communication technology, used in the Internet and cellular wireless communication networks. This workshop will explain the basic concepts network communication and help you understand TCP and UDP through simple socket programming.</w:t>
        </w:r>
      </w:ins>
    </w:p>
    <w:p>
      <w:pPr>
        <w:pStyle w:val="9"/>
        <w:spacing w:line="360" w:lineRule="auto"/>
        <w:ind w:left="0" w:firstLine="720"/>
        <w:rPr>
          <w:lang w:eastAsia="zh-Hans"/>
        </w:rPr>
      </w:pPr>
    </w:p>
    <w:p>
      <w:pPr>
        <w:pStyle w:val="9"/>
        <w:numPr>
          <w:ilvl w:val="0"/>
          <w:numId w:val="1"/>
        </w:numPr>
        <w:spacing w:line="360" w:lineRule="auto"/>
        <w:rPr>
          <w:b/>
          <w:bCs/>
        </w:rPr>
      </w:pPr>
      <w:r>
        <w:rPr>
          <w:rFonts w:hint="eastAsia"/>
          <w:b/>
          <w:bCs/>
        </w:rPr>
        <w:t>日程</w:t>
      </w:r>
      <w:r>
        <w:rPr>
          <w:b/>
          <w:bCs/>
        </w:rPr>
        <w:t>Schedule</w:t>
      </w:r>
    </w:p>
    <w:p>
      <w:pPr>
        <w:pStyle w:val="9"/>
        <w:spacing w:line="360" w:lineRule="auto"/>
        <w:rPr>
          <w:b/>
          <w:bCs/>
          <w:lang w:eastAsia="zh-Hans"/>
        </w:rPr>
      </w:pPr>
      <w:r>
        <w:rPr>
          <w:rFonts w:hint="eastAsia"/>
        </w:rPr>
        <w:t>暂定日程：</w:t>
      </w:r>
      <w:r>
        <w:t>3</w:t>
      </w:r>
      <w:r>
        <w:rPr>
          <w:rFonts w:hint="eastAsia"/>
        </w:rPr>
        <w:t>场研讨会，</w:t>
      </w:r>
      <w:r>
        <w:t>2023</w:t>
      </w:r>
      <w:r>
        <w:rPr>
          <w:rFonts w:hint="eastAsia"/>
          <w:lang w:eastAsia="zh-Hans"/>
        </w:rPr>
        <w:t>年</w:t>
      </w:r>
      <w:r>
        <w:rPr>
          <w:lang w:eastAsia="zh-Hans"/>
        </w:rPr>
        <w:t>2</w:t>
      </w:r>
      <w:r>
        <w:rPr>
          <w:rFonts w:hint="eastAsia"/>
          <w:lang w:eastAsia="zh-Hans"/>
        </w:rPr>
        <w:t>月下旬</w:t>
      </w:r>
      <w:r>
        <w:rPr>
          <w:lang w:eastAsia="zh-Hans"/>
        </w:rPr>
        <w:t xml:space="preserve"> - 3</w:t>
      </w:r>
      <w:r>
        <w:rPr>
          <w:rFonts w:hint="eastAsia"/>
          <w:lang w:eastAsia="zh-Hans"/>
        </w:rPr>
        <w:t>月上旬</w:t>
      </w:r>
    </w:p>
    <w:p>
      <w:pPr>
        <w:pStyle w:val="9"/>
        <w:spacing w:line="360" w:lineRule="auto"/>
      </w:pPr>
      <w:r>
        <w:t xml:space="preserve">Tentative schedule: 3 Workshops, Mid </w:t>
      </w:r>
      <w:r>
        <w:rPr>
          <w:rFonts w:hint="eastAsia"/>
          <w:lang w:eastAsia="zh-Hans"/>
        </w:rPr>
        <w:t>February</w:t>
      </w:r>
      <w:r>
        <w:t xml:space="preserve">-- </w:t>
      </w:r>
      <w:r>
        <w:rPr>
          <w:rFonts w:hint="eastAsia"/>
          <w:lang w:eastAsia="zh-Hans"/>
        </w:rPr>
        <w:t>Mid</w:t>
      </w:r>
      <w:r>
        <w:t xml:space="preserve"> </w:t>
      </w:r>
      <w:r>
        <w:rPr>
          <w:rFonts w:hint="eastAsia"/>
          <w:lang w:eastAsia="zh-Hans"/>
        </w:rPr>
        <w:t>March</w:t>
      </w:r>
      <w:r>
        <w:rPr>
          <w:rFonts w:hint="eastAsia"/>
        </w:rPr>
        <w:t>.</w:t>
      </w:r>
    </w:p>
    <w:p>
      <w:pPr>
        <w:pStyle w:val="9"/>
        <w:spacing w:line="360" w:lineRule="auto"/>
      </w:pPr>
      <w:r>
        <w:rPr>
          <w:b/>
          <w:bCs/>
        </w:rPr>
        <w:t xml:space="preserve">Workshop 1:   </w:t>
      </w:r>
    </w:p>
    <w:p>
      <w:pPr>
        <w:pStyle w:val="9"/>
        <w:numPr>
          <w:ilvl w:val="0"/>
          <w:numId w:val="3"/>
        </w:numPr>
        <w:spacing w:line="360" w:lineRule="auto"/>
        <w:rPr>
          <w:lang w:eastAsia="zh-Hans"/>
        </w:rPr>
      </w:pPr>
      <w:r>
        <w:rPr>
          <w:rFonts w:hint="eastAsia"/>
          <w:lang w:eastAsia="zh-Hans"/>
        </w:rPr>
        <w:t>学习如何使用树莓派</w:t>
      </w:r>
      <w:r>
        <w:rPr>
          <w:lang w:eastAsia="zh-Hans"/>
        </w:rPr>
        <w:t xml:space="preserve"> </w:t>
      </w:r>
    </w:p>
    <w:p>
      <w:pPr>
        <w:pStyle w:val="9"/>
        <w:numPr>
          <w:ilvl w:val="0"/>
          <w:numId w:val="3"/>
        </w:numPr>
        <w:spacing w:line="360" w:lineRule="auto"/>
        <w:rPr>
          <w:lang w:eastAsia="zh-Hans"/>
        </w:rPr>
      </w:pPr>
      <w:r>
        <w:rPr>
          <w:rFonts w:hint="eastAsia"/>
          <w:lang w:eastAsia="zh-Hans"/>
        </w:rPr>
        <w:t>学习Linux常用指令</w:t>
      </w:r>
    </w:p>
    <w:p>
      <w:pPr>
        <w:pStyle w:val="9"/>
        <w:numPr>
          <w:ilvl w:val="0"/>
          <w:numId w:val="3"/>
        </w:numPr>
        <w:spacing w:line="360" w:lineRule="auto"/>
        <w:rPr>
          <w:lang w:eastAsia="zh-Hans"/>
        </w:rPr>
      </w:pPr>
      <w:r>
        <w:rPr>
          <w:rFonts w:hint="eastAsia"/>
          <w:lang w:eastAsia="zh-Hans"/>
        </w:rPr>
        <w:t>在TA的帮助下</w:t>
      </w:r>
      <w:r>
        <w:rPr>
          <w:lang w:eastAsia="zh-Hans"/>
        </w:rPr>
        <w:t>，</w:t>
      </w:r>
      <w:r>
        <w:rPr>
          <w:rFonts w:hint="eastAsia"/>
          <w:lang w:eastAsia="zh-Hans"/>
        </w:rPr>
        <w:t>自己上手通过PC端连接树莓派</w:t>
      </w:r>
      <w:del w:id="27" w:author="WPS_1602396287" w:date="2023-02-18T17:39:29Z">
        <w:r>
          <w:rPr>
            <w:lang w:eastAsia="zh-Hans"/>
          </w:rPr>
          <w:delText xml:space="preserve"> (practice)</w:delText>
        </w:r>
      </w:del>
    </w:p>
    <w:p>
      <w:pPr>
        <w:pStyle w:val="9"/>
        <w:numPr>
          <w:ilvl w:val="0"/>
          <w:numId w:val="3"/>
        </w:numPr>
        <w:spacing w:line="360" w:lineRule="auto"/>
        <w:rPr>
          <w:lang w:eastAsia="zh-Hans"/>
        </w:rPr>
      </w:pPr>
      <w:r>
        <w:rPr>
          <w:rFonts w:hint="eastAsia"/>
          <w:lang w:eastAsia="zh-Hans"/>
        </w:rPr>
        <w:t>在树莓派上练习Linux</w:t>
      </w:r>
      <w:r>
        <w:rPr>
          <w:lang w:eastAsia="zh-Hans"/>
        </w:rPr>
        <w:t xml:space="preserve"> </w:t>
      </w:r>
      <w:r>
        <w:rPr>
          <w:rFonts w:hint="eastAsia"/>
          <w:lang w:eastAsia="zh-Hans"/>
        </w:rPr>
        <w:t>命令</w:t>
      </w:r>
      <w:r>
        <w:rPr>
          <w:lang w:eastAsia="zh-Hans"/>
        </w:rPr>
        <w:t>，</w:t>
      </w:r>
      <w:r>
        <w:rPr>
          <w:rFonts w:hint="eastAsia"/>
          <w:lang w:eastAsia="zh-Hans"/>
        </w:rPr>
        <w:t>完成小任务</w:t>
      </w:r>
    </w:p>
    <w:p>
      <w:pPr>
        <w:pStyle w:val="9"/>
        <w:spacing w:line="360" w:lineRule="auto"/>
        <w:rPr>
          <w:lang w:eastAsia="zh-Hans"/>
        </w:rPr>
      </w:pPr>
      <w:r>
        <w:rPr>
          <w:rFonts w:hint="eastAsia"/>
          <w:b/>
          <w:bCs/>
          <w:lang w:eastAsia="zh-Hans"/>
        </w:rPr>
        <w:t>Workshop</w:t>
      </w:r>
      <w:r>
        <w:rPr>
          <w:b/>
          <w:bCs/>
          <w:lang w:eastAsia="zh-Hans"/>
        </w:rPr>
        <w:t xml:space="preserve"> 2</w:t>
      </w:r>
      <w:r>
        <w:rPr>
          <w:rFonts w:hint="eastAsia"/>
          <w:b/>
          <w:bCs/>
          <w:lang w:eastAsia="zh-Hans"/>
        </w:rPr>
        <w:t>:</w:t>
      </w:r>
      <w:r>
        <w:rPr>
          <w:b/>
          <w:bCs/>
          <w:lang w:eastAsia="zh-Hans"/>
        </w:rPr>
        <w:t xml:space="preserve"> </w:t>
      </w:r>
      <w:r>
        <w:rPr>
          <w:lang w:eastAsia="zh-Hans"/>
        </w:rPr>
        <w:t xml:space="preserve">  </w:t>
      </w:r>
    </w:p>
    <w:p>
      <w:pPr>
        <w:pStyle w:val="9"/>
        <w:numPr>
          <w:ilvl w:val="0"/>
          <w:numId w:val="3"/>
        </w:numPr>
        <w:spacing w:line="360" w:lineRule="auto"/>
        <w:rPr>
          <w:lang w:eastAsia="zh-Hans"/>
        </w:rPr>
      </w:pPr>
      <w:r>
        <w:rPr>
          <w:rFonts w:hint="eastAsia"/>
          <w:lang w:eastAsia="zh-Hans"/>
        </w:rPr>
        <w:t>学习并理解socket</w:t>
      </w:r>
    </w:p>
    <w:p>
      <w:pPr>
        <w:pStyle w:val="9"/>
        <w:numPr>
          <w:ilvl w:val="0"/>
          <w:numId w:val="3"/>
        </w:numPr>
        <w:spacing w:line="360" w:lineRule="auto"/>
        <w:rPr>
          <w:lang w:eastAsia="zh-Hans"/>
        </w:rPr>
      </w:pPr>
      <w:r>
        <w:rPr>
          <w:rFonts w:hint="eastAsia"/>
          <w:lang w:eastAsia="zh-Hans"/>
        </w:rPr>
        <w:t>学习两种通信协议</w:t>
      </w:r>
      <w:r>
        <w:rPr>
          <w:lang w:eastAsia="zh-Hans"/>
        </w:rPr>
        <w:t xml:space="preserve">(TCP/IP </w:t>
      </w:r>
      <w:r>
        <w:rPr>
          <w:rFonts w:hint="eastAsia"/>
          <w:lang w:eastAsia="zh-Hans"/>
        </w:rPr>
        <w:t>和UDP</w:t>
      </w:r>
      <w:r>
        <w:rPr>
          <w:lang w:eastAsia="zh-Hans"/>
        </w:rPr>
        <w:t>)</w:t>
      </w:r>
      <w:r>
        <w:rPr>
          <w:rFonts w:hint="eastAsia"/>
          <w:lang w:eastAsia="zh-Hans"/>
        </w:rPr>
        <w:t>的基本原理</w:t>
      </w:r>
    </w:p>
    <w:p>
      <w:pPr>
        <w:pStyle w:val="9"/>
        <w:numPr>
          <w:ilvl w:val="0"/>
          <w:numId w:val="3"/>
        </w:numPr>
        <w:spacing w:line="360" w:lineRule="auto"/>
        <w:rPr>
          <w:lang w:eastAsia="zh-Hans"/>
        </w:rPr>
      </w:pPr>
      <w:r>
        <w:rPr>
          <w:rFonts w:hint="eastAsia"/>
          <w:lang w:eastAsia="zh-Hans"/>
        </w:rPr>
        <w:t>学习用Python实现简单的通信传输</w:t>
      </w:r>
      <w:r>
        <w:rPr>
          <w:lang w:eastAsia="zh-Hans"/>
        </w:rPr>
        <w:t xml:space="preserve"> (socket programming)</w:t>
      </w:r>
    </w:p>
    <w:p>
      <w:pPr>
        <w:pStyle w:val="9"/>
        <w:numPr>
          <w:ilvl w:val="0"/>
          <w:numId w:val="3"/>
        </w:numPr>
        <w:spacing w:line="360" w:lineRule="auto"/>
        <w:rPr>
          <w:lang w:eastAsia="zh-Hans"/>
        </w:rPr>
      </w:pPr>
      <w:r>
        <w:rPr>
          <w:rFonts w:hint="eastAsia"/>
          <w:lang w:eastAsia="zh-Hans"/>
        </w:rPr>
        <w:t>尝试更改信息吞吐率</w:t>
      </w:r>
      <w:r>
        <w:rPr>
          <w:lang w:eastAsia="zh-Hans"/>
        </w:rPr>
        <w:t xml:space="preserve"> Try to modify the transmission throughput</w:t>
      </w:r>
    </w:p>
    <w:p>
      <w:pPr>
        <w:pStyle w:val="9"/>
        <w:spacing w:line="360" w:lineRule="auto"/>
        <w:ind w:left="0" w:firstLine="720"/>
        <w:rPr>
          <w:b/>
          <w:bCs/>
          <w:lang w:eastAsia="zh-Hans"/>
        </w:rPr>
      </w:pPr>
      <w:r>
        <w:rPr>
          <w:b/>
          <w:bCs/>
          <w:lang w:eastAsia="zh-Hans"/>
        </w:rPr>
        <w:t>Workshop 3:</w:t>
      </w:r>
    </w:p>
    <w:p>
      <w:pPr>
        <w:pStyle w:val="9"/>
        <w:numPr>
          <w:ilvl w:val="0"/>
          <w:numId w:val="3"/>
        </w:numPr>
        <w:spacing w:line="360" w:lineRule="auto"/>
        <w:rPr>
          <w:lang w:eastAsia="zh-Hans"/>
        </w:rPr>
      </w:pPr>
      <w:r>
        <w:rPr>
          <w:rFonts w:hint="eastAsia"/>
          <w:lang w:eastAsia="zh-Hans"/>
        </w:rPr>
        <w:t>学习并尝试将Workshop</w:t>
      </w:r>
      <w:r>
        <w:rPr>
          <w:lang w:eastAsia="zh-Hans"/>
        </w:rPr>
        <w:t>2</w:t>
      </w:r>
      <w:r>
        <w:rPr>
          <w:rFonts w:hint="eastAsia"/>
          <w:lang w:eastAsia="zh-Hans"/>
        </w:rPr>
        <w:t>的代码上传到树莓派</w:t>
      </w:r>
      <w:r>
        <w:rPr>
          <w:lang w:eastAsia="zh-Hans"/>
        </w:rPr>
        <w:t>，</w:t>
      </w:r>
      <w:r>
        <w:rPr>
          <w:rFonts w:hint="eastAsia"/>
          <w:lang w:eastAsia="zh-Hans"/>
        </w:rPr>
        <w:t>实现PC端和树莓派的双向</w:t>
      </w:r>
      <w:r>
        <w:rPr>
          <w:lang w:eastAsia="zh-Hans"/>
        </w:rPr>
        <w:t>/</w:t>
      </w:r>
      <w:r>
        <w:rPr>
          <w:rFonts w:hint="eastAsia"/>
          <w:lang w:eastAsia="zh-Hans"/>
        </w:rPr>
        <w:t>单向通信</w:t>
      </w:r>
    </w:p>
    <w:p>
      <w:pPr>
        <w:pStyle w:val="9"/>
        <w:numPr>
          <w:ilvl w:val="0"/>
          <w:numId w:val="3"/>
        </w:numPr>
        <w:spacing w:line="360" w:lineRule="auto"/>
        <w:rPr>
          <w:lang w:eastAsia="zh-Hans"/>
        </w:rPr>
      </w:pPr>
      <w:del w:id="28" w:author="WPS_1602396287" w:date="2023-02-18T17:10:01Z">
        <w:r>
          <w:rPr>
            <w:lang w:eastAsia="zh-Hans"/>
          </w:rPr>
          <w:delText xml:space="preserve"> </w:delText>
        </w:r>
      </w:del>
      <w:r>
        <w:rPr>
          <w:rFonts w:hint="eastAsia"/>
          <w:lang w:eastAsia="zh-Hans"/>
        </w:rPr>
        <w:t>Bonus</w:t>
      </w:r>
      <w:r>
        <w:rPr>
          <w:lang w:eastAsia="zh-Hans"/>
        </w:rPr>
        <w:t xml:space="preserve"> </w:t>
      </w:r>
      <w:r>
        <w:rPr>
          <w:rFonts w:hint="eastAsia"/>
          <w:lang w:eastAsia="zh-Hans"/>
        </w:rPr>
        <w:t>question</w:t>
      </w:r>
      <w:r>
        <w:rPr>
          <w:lang w:eastAsia="zh-Hans"/>
        </w:rPr>
        <w:t>: 1)</w:t>
      </w:r>
      <w:r>
        <w:rPr>
          <w:rFonts w:hint="eastAsia"/>
          <w:lang w:eastAsia="zh-Hans"/>
        </w:rPr>
        <w:t>尝试在本机电脑实现进程与进程间的通信</w:t>
      </w:r>
      <w:r>
        <w:rPr>
          <w:lang w:eastAsia="zh-Hans"/>
        </w:rPr>
        <w:t>（</w:t>
      </w:r>
      <w:r>
        <w:rPr>
          <w:rFonts w:hint="eastAsia"/>
          <w:lang w:eastAsia="zh-Hans"/>
        </w:rPr>
        <w:t>unix</w:t>
      </w:r>
      <w:ins w:id="29" w:author="WPS_1602396287" w:date="2023-02-18T17:38:56Z">
        <w:r>
          <w:rPr>
            <w:rFonts w:hint="default"/>
            <w:lang w:eastAsia="zh-Hans"/>
          </w:rPr>
          <w:t xml:space="preserve"> </w:t>
        </w:r>
      </w:ins>
      <w:ins w:id="30" w:author="WPS_1602396287" w:date="2023-02-18T17:38:57Z">
        <w:r>
          <w:rPr>
            <w:rFonts w:hint="default"/>
            <w:lang w:eastAsia="zh-Hans"/>
          </w:rPr>
          <w:t>do</w:t>
        </w:r>
      </w:ins>
      <w:ins w:id="31" w:author="WPS_1602396287" w:date="2023-02-18T17:38:58Z">
        <w:r>
          <w:rPr>
            <w:rFonts w:hint="default"/>
            <w:lang w:eastAsia="zh-Hans"/>
          </w:rPr>
          <w:t>ma</w:t>
        </w:r>
      </w:ins>
      <w:ins w:id="32" w:author="WPS_1602396287" w:date="2023-02-18T17:38:59Z">
        <w:r>
          <w:rPr>
            <w:rFonts w:hint="default"/>
            <w:lang w:eastAsia="zh-Hans"/>
          </w:rPr>
          <w:t xml:space="preserve">in </w:t>
        </w:r>
      </w:ins>
      <w:del w:id="33" w:author="WPS_1602396287" w:date="2023-02-18T17:38:52Z">
        <w:r>
          <w:rPr>
            <w:lang w:eastAsia="zh-Hans"/>
          </w:rPr>
          <w:delText>-</w:delText>
        </w:r>
      </w:del>
      <w:r>
        <w:rPr>
          <w:rFonts w:hint="eastAsia"/>
          <w:lang w:eastAsia="zh-Hans"/>
        </w:rPr>
        <w:t>socket</w:t>
      </w:r>
      <w:r>
        <w:rPr>
          <w:lang w:eastAsia="zh-Hans"/>
        </w:rPr>
        <w:t>）； 2）</w:t>
      </w:r>
      <w:r>
        <w:rPr>
          <w:rFonts w:hint="eastAsia"/>
          <w:lang w:eastAsia="zh-Hans"/>
        </w:rPr>
        <w:t>尝试对电脑与树莓派之间的通信进行测试评估</w:t>
      </w:r>
      <w:r>
        <w:rPr>
          <w:lang w:eastAsia="zh-Hans"/>
        </w:rPr>
        <w:t>（</w:t>
      </w:r>
      <w:r>
        <w:rPr>
          <w:rFonts w:hint="eastAsia"/>
          <w:lang w:eastAsia="zh-Hans"/>
        </w:rPr>
        <w:t>如测试速率</w:t>
      </w:r>
      <w:r>
        <w:rPr>
          <w:lang w:eastAsia="zh-Hans"/>
        </w:rPr>
        <w:t>，</w:t>
      </w:r>
      <w:r>
        <w:rPr>
          <w:rFonts w:hint="eastAsia"/>
          <w:lang w:eastAsia="zh-Hans"/>
        </w:rPr>
        <w:t>丢包</w:t>
      </w:r>
      <w:r>
        <w:rPr>
          <w:lang w:eastAsia="zh-Hans"/>
        </w:rPr>
        <w:t>，</w:t>
      </w:r>
      <w:r>
        <w:rPr>
          <w:rFonts w:hint="eastAsia"/>
          <w:lang w:eastAsia="zh-Hans"/>
        </w:rPr>
        <w:t>延迟等</w:t>
      </w:r>
      <w:r>
        <w:rPr>
          <w:lang w:eastAsia="zh-Hans"/>
        </w:rPr>
        <w:t xml:space="preserve">） </w:t>
      </w:r>
    </w:p>
    <w:p>
      <w:pPr>
        <w:pStyle w:val="9"/>
        <w:spacing w:line="360" w:lineRule="auto"/>
      </w:pPr>
    </w:p>
    <w:p>
      <w:pPr>
        <w:pStyle w:val="9"/>
        <w:numPr>
          <w:ilvl w:val="0"/>
          <w:numId w:val="1"/>
        </w:numPr>
        <w:spacing w:line="360" w:lineRule="auto"/>
        <w:rPr>
          <w:b/>
          <w:bCs/>
        </w:rPr>
      </w:pPr>
      <w:r>
        <w:rPr>
          <w:rFonts w:hint="eastAsia"/>
          <w:b/>
          <w:bCs/>
        </w:rPr>
        <w:t>报名与联系方式Apply</w:t>
      </w:r>
      <w:r>
        <w:rPr>
          <w:b/>
          <w:bCs/>
        </w:rPr>
        <w:t>&amp;C</w:t>
      </w:r>
      <w:r>
        <w:rPr>
          <w:rFonts w:hint="eastAsia"/>
          <w:b/>
          <w:bCs/>
        </w:rPr>
        <w:t>ontact</w:t>
      </w:r>
    </w:p>
    <w:p>
      <w:pPr>
        <w:spacing w:line="360" w:lineRule="auto"/>
        <w:ind w:left="720"/>
      </w:pPr>
      <w:r>
        <w:rPr>
          <w:rFonts w:hint="eastAsia"/>
        </w:rPr>
        <w:t>欢迎大家链接填写或者扫码报名参加本次Workshop，本次Workshop计划招收</w:t>
      </w:r>
      <w:r>
        <w:t>4</w:t>
      </w:r>
      <w:r>
        <w:rPr>
          <w:rFonts w:hint="eastAsia"/>
        </w:rPr>
        <w:t>0名左右学员，先到先得，快来参加吧。</w:t>
      </w:r>
    </w:p>
    <w:p>
      <w:pPr>
        <w:spacing w:line="360" w:lineRule="auto"/>
        <w:ind w:left="720"/>
        <w:rPr>
          <w:lang w:eastAsia="zh-Hans"/>
        </w:rPr>
      </w:pPr>
      <w:r>
        <w:rPr>
          <w:rFonts w:hint="eastAsia" w:ascii="Calibri" w:hAnsi="Calibri" w:cs="Calibri"/>
        </w:rPr>
        <w:t>Link：</w:t>
      </w:r>
      <w:r>
        <w:rPr>
          <w:rFonts w:hint="eastAsia" w:ascii="Calibri" w:hAnsi="Calibri" w:cs="Calibri"/>
          <w:lang w:eastAsia="zh-Hans"/>
        </w:rPr>
        <w:fldChar w:fldCharType="begin"/>
      </w:r>
      <w:r>
        <w:rPr>
          <w:rFonts w:hint="eastAsia" w:ascii="Calibri" w:hAnsi="Calibri" w:cs="Calibri"/>
          <w:lang w:eastAsia="zh-Hans"/>
        </w:rPr>
        <w:instrText xml:space="preserve"> HYPERLINK "https://docs.qq.com/sheet/DVmVRWVVlbkZrdlJG?tab=BB08J2" </w:instrText>
      </w:r>
      <w:r>
        <w:rPr>
          <w:rFonts w:hint="eastAsia" w:ascii="Calibri" w:hAnsi="Calibri" w:cs="Calibri"/>
          <w:lang w:eastAsia="zh-Hans"/>
        </w:rPr>
        <w:fldChar w:fldCharType="separate"/>
      </w:r>
      <w:r>
        <w:rPr>
          <w:rStyle w:val="7"/>
          <w:rFonts w:hint="eastAsia" w:ascii="Calibri" w:hAnsi="Calibri" w:cs="Calibri"/>
          <w:lang w:eastAsia="zh-Hans"/>
        </w:rPr>
        <w:t>https://docs.qq.com/sheet/DV</w:t>
      </w:r>
      <w:bookmarkStart w:id="2" w:name="_GoBack"/>
      <w:bookmarkEnd w:id="2"/>
      <w:r>
        <w:rPr>
          <w:rStyle w:val="7"/>
          <w:rFonts w:hint="eastAsia" w:ascii="Calibri" w:hAnsi="Calibri" w:cs="Calibri"/>
          <w:lang w:eastAsia="zh-Hans"/>
        </w:rPr>
        <w:t>mVRWVVlbkZrdlJG?tab=BB08J2</w:t>
      </w:r>
      <w:r>
        <w:rPr>
          <w:rFonts w:hint="eastAsia" w:ascii="Calibri" w:hAnsi="Calibri" w:cs="Calibri"/>
          <w:lang w:eastAsia="zh-Hans"/>
        </w:rPr>
        <w:fldChar w:fldCharType="end"/>
      </w:r>
      <w:r>
        <w:rPr>
          <w:rFonts w:ascii="Calibri" w:hAnsi="Calibri" w:cs="Calibri"/>
          <w:lang w:eastAsia="zh-Hans"/>
        </w:rPr>
        <w:t xml:space="preserve"> </w:t>
      </w:r>
    </w:p>
    <w:p>
      <w:pPr>
        <w:spacing w:line="360" w:lineRule="auto"/>
        <w:ind w:left="720"/>
      </w:pPr>
      <w:r>
        <w:rPr>
          <w:rFonts w:hint="eastAsia"/>
        </w:rPr>
        <w:t>QR Code：</w:t>
      </w:r>
    </w:p>
    <w:p>
      <w:pPr>
        <w:spacing w:line="360" w:lineRule="auto"/>
        <w:ind w:left="720"/>
      </w:pPr>
      <w:r>
        <w:drawing>
          <wp:inline distT="0" distB="0" distL="114300" distR="114300">
            <wp:extent cx="1790065" cy="1852930"/>
            <wp:effectExtent l="0" t="0" r="1333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l="23716" t="26472" r="24936" b="33000"/>
                    <a:stretch>
                      <a:fillRect/>
                    </a:stretch>
                  </pic:blipFill>
                  <pic:spPr>
                    <a:xfrm>
                      <a:off x="0" y="0"/>
                      <a:ext cx="1790065" cy="1852930"/>
                    </a:xfrm>
                    <a:prstGeom prst="rect">
                      <a:avLst/>
                    </a:prstGeom>
                    <a:noFill/>
                    <a:ln>
                      <a:noFill/>
                    </a:ln>
                  </pic:spPr>
                </pic:pic>
              </a:graphicData>
            </a:graphic>
          </wp:inline>
        </w:drawing>
      </w:r>
    </w:p>
    <w:p>
      <w:pPr>
        <w:spacing w:line="360" w:lineRule="auto"/>
        <w:ind w:left="720"/>
        <w:rPr>
          <w:rFonts w:ascii="Calibri" w:hAnsi="Calibri" w:cs="Calibri"/>
        </w:rPr>
      </w:pPr>
      <w:r>
        <w:rPr>
          <w:rFonts w:ascii="Calibri" w:hAnsi="Calibri" w:cs="Calibri"/>
        </w:rPr>
        <w:t xml:space="preserve">Welcome to fill in the link or scan the code to sign up for this </w:t>
      </w:r>
      <w:r>
        <w:rPr>
          <w:rFonts w:hint="eastAsia" w:ascii="Calibri" w:hAnsi="Calibri" w:cs="Calibri"/>
        </w:rPr>
        <w:t>workshop</w:t>
      </w:r>
      <w:r>
        <w:rPr>
          <w:rFonts w:ascii="Calibri" w:hAnsi="Calibri" w:cs="Calibri"/>
        </w:rPr>
        <w:t xml:space="preserve">. This </w:t>
      </w:r>
      <w:r>
        <w:rPr>
          <w:rFonts w:hint="eastAsia" w:ascii="Calibri" w:hAnsi="Calibri" w:cs="Calibri"/>
        </w:rPr>
        <w:t>workshop</w:t>
      </w:r>
      <w:r>
        <w:rPr>
          <w:rFonts w:ascii="Calibri" w:hAnsi="Calibri" w:cs="Calibri"/>
        </w:rPr>
        <w:t xml:space="preserve"> plans to recruit about 4</w:t>
      </w:r>
      <w:r>
        <w:rPr>
          <w:rFonts w:hint="eastAsia" w:ascii="Calibri" w:hAnsi="Calibri" w:cs="Calibri"/>
        </w:rPr>
        <w:t>0</w:t>
      </w:r>
      <w:r>
        <w:rPr>
          <w:rFonts w:ascii="Calibri" w:hAnsi="Calibri" w:cs="Calibri"/>
        </w:rPr>
        <w:t xml:space="preserve"> students</w:t>
      </w:r>
      <w:r>
        <w:rPr>
          <w:rFonts w:hint="eastAsia" w:ascii="Calibri" w:hAnsi="Calibri" w:cs="Calibri"/>
        </w:rPr>
        <w:t>,</w:t>
      </w:r>
      <w:ins w:id="34" w:author="Shenghao Yang" w:date="2023-02-18T14:16:00Z">
        <w:r>
          <w:rPr>
            <w:rFonts w:ascii="Calibri" w:hAnsi="Calibri" w:cs="Calibri"/>
          </w:rPr>
          <w:t xml:space="preserve"> </w:t>
        </w:r>
      </w:ins>
      <w:r>
        <w:rPr>
          <w:rFonts w:ascii="Calibri" w:hAnsi="Calibri" w:cs="Calibri"/>
        </w:rPr>
        <w:t>first come first served, come and join us.</w:t>
      </w:r>
    </w:p>
    <w:p>
      <w:pPr>
        <w:spacing w:line="360" w:lineRule="auto"/>
        <w:ind w:left="720"/>
        <w:rPr>
          <w:lang w:eastAsia="zh-Hans"/>
        </w:rPr>
      </w:pPr>
      <w:r>
        <w:rPr>
          <w:rFonts w:hint="eastAsia" w:ascii="Calibri" w:hAnsi="Calibri" w:cs="Calibri"/>
        </w:rPr>
        <w:t>Link：</w:t>
      </w:r>
      <w:r>
        <w:rPr>
          <w:rFonts w:hint="eastAsia" w:ascii="Calibri" w:hAnsi="Calibri" w:cs="Calibri"/>
          <w:lang w:eastAsia="zh-Hans"/>
        </w:rPr>
        <w:fldChar w:fldCharType="begin"/>
      </w:r>
      <w:r>
        <w:rPr>
          <w:rFonts w:hint="eastAsia" w:ascii="Calibri" w:hAnsi="Calibri" w:cs="Calibri"/>
          <w:lang w:eastAsia="zh-Hans"/>
        </w:rPr>
        <w:instrText xml:space="preserve"> HYPERLINK "https://docs.qq.com/sheet/DVmVRWVVlbkZrdlJG?tab=BB08J2" </w:instrText>
      </w:r>
      <w:r>
        <w:rPr>
          <w:rFonts w:hint="eastAsia" w:ascii="Calibri" w:hAnsi="Calibri" w:cs="Calibri"/>
          <w:lang w:eastAsia="zh-Hans"/>
        </w:rPr>
        <w:fldChar w:fldCharType="separate"/>
      </w:r>
      <w:r>
        <w:rPr>
          <w:rStyle w:val="8"/>
          <w:rFonts w:hint="eastAsia" w:ascii="Calibri" w:hAnsi="Calibri" w:cs="Calibri"/>
          <w:lang w:eastAsia="zh-Hans"/>
        </w:rPr>
        <w:t>https://docs.qq.com/sheet/DVmVRWVVlbkZrdlJG?tab=BB08J2</w:t>
      </w:r>
      <w:r>
        <w:rPr>
          <w:rFonts w:hint="eastAsia" w:ascii="Calibri" w:hAnsi="Calibri" w:cs="Calibri"/>
          <w:lang w:eastAsia="zh-Hans"/>
        </w:rPr>
        <w:fldChar w:fldCharType="end"/>
      </w:r>
      <w:r>
        <w:rPr>
          <w:rFonts w:ascii="Calibri" w:hAnsi="Calibri" w:cs="Calibri"/>
          <w:lang w:eastAsia="zh-Hans"/>
        </w:rPr>
        <w:t xml:space="preserve"> </w:t>
      </w:r>
    </w:p>
    <w:p>
      <w:pPr>
        <w:spacing w:line="360" w:lineRule="auto"/>
        <w:ind w:left="720"/>
      </w:pPr>
      <w:r>
        <w:rPr>
          <w:rFonts w:hint="eastAsia"/>
        </w:rPr>
        <w:t>QR Code：</w:t>
      </w:r>
    </w:p>
    <w:p>
      <w:pPr>
        <w:spacing w:line="360" w:lineRule="auto"/>
        <w:ind w:left="720"/>
      </w:pPr>
      <w:r>
        <w:drawing>
          <wp:inline distT="0" distB="0" distL="114300" distR="114300">
            <wp:extent cx="1790065" cy="1852930"/>
            <wp:effectExtent l="0" t="0" r="1333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rcRect l="23716" t="26472" r="24936" b="33000"/>
                    <a:stretch>
                      <a:fillRect/>
                    </a:stretch>
                  </pic:blipFill>
                  <pic:spPr>
                    <a:xfrm>
                      <a:off x="0" y="0"/>
                      <a:ext cx="1790065" cy="1852930"/>
                    </a:xfrm>
                    <a:prstGeom prst="rect">
                      <a:avLst/>
                    </a:prstGeom>
                    <a:noFill/>
                    <a:ln>
                      <a:noFill/>
                    </a:ln>
                  </pic:spPr>
                </pic:pic>
              </a:graphicData>
            </a:graphic>
          </wp:inline>
        </w:drawing>
      </w:r>
    </w:p>
    <w:p>
      <w:pPr>
        <w:pStyle w:val="9"/>
        <w:numPr>
          <w:ilvl w:val="0"/>
          <w:numId w:val="4"/>
        </w:numPr>
        <w:shd w:val="clear" w:color="auto" w:fill="FFFFFF"/>
        <w:spacing w:before="240" w:beforeLines="100" w:after="120" w:afterLines="50"/>
      </w:pPr>
      <w:r>
        <w:rPr>
          <w:rFonts w:hint="eastAsia"/>
        </w:rPr>
        <w:t>报名后请扫码</w:t>
      </w:r>
      <w:bookmarkStart w:id="0" w:name="OLE_LINK6"/>
      <w:bookmarkStart w:id="1" w:name="OLE_LINK5"/>
      <w:r>
        <w:rPr>
          <w:rFonts w:hint="eastAsia"/>
        </w:rPr>
        <w:t>进群Please scan the code to join the wetchat group after registration</w:t>
      </w:r>
    </w:p>
    <w:p>
      <w:pPr>
        <w:pStyle w:val="9"/>
        <w:shd w:val="clear" w:color="auto" w:fill="FFFFFF"/>
        <w:spacing w:before="240" w:beforeLines="100" w:after="120" w:afterLines="50"/>
        <w:ind w:left="420"/>
      </w:pPr>
      <w:r>
        <w:rPr>
          <w:rFonts w:hint="eastAsia"/>
        </w:rPr>
        <w:t xml:space="preserve">      </w:t>
      </w:r>
      <w:del w:id="35" w:author="WPS_1602396287" w:date="2023-02-20T09:31:44Z">
        <w:r>
          <w:rPr/>
          <w:drawing>
            <wp:inline distT="0" distB="0" distL="114300" distR="114300">
              <wp:extent cx="3854450" cy="4575810"/>
              <wp:effectExtent l="0" t="0" r="6350" b="215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rcRect t="9571" b="7623"/>
                      <a:stretch>
                        <a:fillRect/>
                      </a:stretch>
                    </pic:blipFill>
                    <pic:spPr>
                      <a:xfrm>
                        <a:off x="0" y="0"/>
                        <a:ext cx="3854450" cy="4575810"/>
                      </a:xfrm>
                      <a:prstGeom prst="rect">
                        <a:avLst/>
                      </a:prstGeom>
                      <a:noFill/>
                      <a:ln>
                        <a:noFill/>
                      </a:ln>
                    </pic:spPr>
                  </pic:pic>
                </a:graphicData>
              </a:graphic>
            </wp:inline>
          </w:drawing>
        </w:r>
      </w:del>
      <w:ins w:id="37" w:author="WPS_1602396287" w:date="2023-02-20T09:32:05Z">
        <w:r>
          <w:rPr/>
          <w:drawing>
            <wp:inline distT="0" distB="0" distL="114300" distR="114300">
              <wp:extent cx="3526790" cy="5055870"/>
              <wp:effectExtent l="0" t="0" r="3810" b="241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526790" cy="5055870"/>
                      </a:xfrm>
                      <a:prstGeom prst="rect">
                        <a:avLst/>
                      </a:prstGeom>
                      <a:noFill/>
                      <a:ln>
                        <a:noFill/>
                      </a:ln>
                    </pic:spPr>
                  </pic:pic>
                </a:graphicData>
              </a:graphic>
            </wp:inline>
          </w:drawing>
        </w:r>
      </w:ins>
    </w:p>
    <w:p>
      <w:pPr>
        <w:pStyle w:val="9"/>
        <w:shd w:val="clear" w:color="auto" w:fill="FFFFFF"/>
        <w:spacing w:before="240" w:beforeLines="100" w:after="120" w:afterLines="50"/>
        <w:ind w:left="420"/>
      </w:pPr>
    </w:p>
    <w:p>
      <w:pPr>
        <w:pStyle w:val="9"/>
        <w:shd w:val="clear" w:color="auto" w:fill="FFFFFF"/>
        <w:spacing w:before="240" w:beforeLines="100" w:after="120" w:afterLines="50"/>
        <w:ind w:left="420" w:firstLine="716"/>
      </w:pPr>
    </w:p>
    <w:bookmarkEnd w:id="0"/>
    <w:bookmarkEnd w:id="1"/>
    <w:p>
      <w:pPr>
        <w:pStyle w:val="9"/>
        <w:spacing w:line="360" w:lineRule="auto"/>
        <w:rPr>
          <w:del w:id="39" w:author="WPS_1602396287" w:date="2023-02-20T09:32:15Z"/>
        </w:rPr>
      </w:pPr>
      <w:r>
        <w:rPr>
          <w:rFonts w:hint="eastAsia"/>
        </w:rPr>
        <w:t>联系邮箱contact</w:t>
      </w:r>
      <w:r>
        <w:t xml:space="preserve"> email</w:t>
      </w:r>
      <w:r>
        <w:rPr>
          <w:rFonts w:hint="eastAsia"/>
        </w:rPr>
        <w:t>：ricali@cuhk.edu.cn</w:t>
      </w:r>
    </w:p>
    <w:p>
      <w:pPr>
        <w:pStyle w:val="9"/>
        <w:spacing w:line="360" w:lineRule="auto"/>
        <w:ind w:left="0"/>
        <w:pPrChange w:id="40" w:author="WPS_1602396287" w:date="2023-02-20T09:32:14Z">
          <w:pPr>
            <w:pStyle w:val="9"/>
            <w:spacing w:line="360" w:lineRule="auto"/>
          </w:pPr>
        </w:pPrChange>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D5039"/>
    <w:multiLevelType w:val="singleLevel"/>
    <w:tmpl w:val="F5ED5039"/>
    <w:lvl w:ilvl="0" w:tentative="0">
      <w:start w:val="1"/>
      <w:numFmt w:val="bullet"/>
      <w:lvlText w:val=""/>
      <w:lvlJc w:val="left"/>
      <w:pPr>
        <w:tabs>
          <w:tab w:val="left" w:pos="840"/>
        </w:tabs>
        <w:ind w:left="1260" w:hanging="420"/>
      </w:pPr>
      <w:rPr>
        <w:rFonts w:hint="default" w:ascii="Wingdings" w:hAnsi="Wingdings"/>
      </w:rPr>
    </w:lvl>
  </w:abstractNum>
  <w:abstractNum w:abstractNumId="1">
    <w:nsid w:val="FFFE08E9"/>
    <w:multiLevelType w:val="singleLevel"/>
    <w:tmpl w:val="FFFE08E9"/>
    <w:lvl w:ilvl="0" w:tentative="0">
      <w:start w:val="3"/>
      <w:numFmt w:val="decimal"/>
      <w:suff w:val="space"/>
      <w:lvlText w:val="%1."/>
      <w:lvlJc w:val="left"/>
    </w:lvl>
  </w:abstractNum>
  <w:abstractNum w:abstractNumId="2">
    <w:nsid w:val="35553AC9"/>
    <w:multiLevelType w:val="multilevel"/>
    <w:tmpl w:val="35553AC9"/>
    <w:lvl w:ilvl="0" w:tentative="0">
      <w:start w:val="1"/>
      <w:numFmt w:val="bullet"/>
      <w:lvlText w:val=""/>
      <w:lvlJc w:val="left"/>
      <w:pPr>
        <w:ind w:left="840" w:hanging="420"/>
      </w:pPr>
      <w:rPr>
        <w:rFonts w:hint="default" w:ascii="Symbol" w:hAnsi="Symbol"/>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D4621FD"/>
    <w:multiLevelType w:val="multilevel"/>
    <w:tmpl w:val="5D4621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enghao Yang">
    <w15:presenceInfo w15:providerId="None" w15:userId="Shenghao Yang"/>
  </w15:person>
  <w15:person w15:author="WPS_1602396287">
    <w15:presenceInfo w15:providerId="WPS Office" w15:userId="3989314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revisionView w:markup="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xY2M1YmQzNTM2YWExMjgwZTY3MzhlYzdmZTNkMTYifQ=="/>
  </w:docVars>
  <w:rsids>
    <w:rsidRoot w:val="00006752"/>
    <w:rsid w:val="00006752"/>
    <w:rsid w:val="00013E83"/>
    <w:rsid w:val="00014A22"/>
    <w:rsid w:val="000170C1"/>
    <w:rsid w:val="00035CBC"/>
    <w:rsid w:val="00060FED"/>
    <w:rsid w:val="000669F0"/>
    <w:rsid w:val="00086D4C"/>
    <w:rsid w:val="00094813"/>
    <w:rsid w:val="000B3253"/>
    <w:rsid w:val="000D4A97"/>
    <w:rsid w:val="00132053"/>
    <w:rsid w:val="0016083F"/>
    <w:rsid w:val="001757BD"/>
    <w:rsid w:val="001757E4"/>
    <w:rsid w:val="001F16CC"/>
    <w:rsid w:val="0022143F"/>
    <w:rsid w:val="0022400E"/>
    <w:rsid w:val="0027016A"/>
    <w:rsid w:val="002A6C88"/>
    <w:rsid w:val="002E7927"/>
    <w:rsid w:val="002F1CAE"/>
    <w:rsid w:val="002F2A2E"/>
    <w:rsid w:val="00320DF4"/>
    <w:rsid w:val="0033437F"/>
    <w:rsid w:val="00360D57"/>
    <w:rsid w:val="00377302"/>
    <w:rsid w:val="003A7775"/>
    <w:rsid w:val="003C7476"/>
    <w:rsid w:val="003D2BAA"/>
    <w:rsid w:val="003E68B8"/>
    <w:rsid w:val="004507EF"/>
    <w:rsid w:val="00451009"/>
    <w:rsid w:val="00480A31"/>
    <w:rsid w:val="00484E08"/>
    <w:rsid w:val="004E4F02"/>
    <w:rsid w:val="005244AA"/>
    <w:rsid w:val="00544600"/>
    <w:rsid w:val="00573D36"/>
    <w:rsid w:val="0058017B"/>
    <w:rsid w:val="005A41B1"/>
    <w:rsid w:val="00660904"/>
    <w:rsid w:val="00694828"/>
    <w:rsid w:val="006A59B6"/>
    <w:rsid w:val="006F1E57"/>
    <w:rsid w:val="006F1FA2"/>
    <w:rsid w:val="006F302F"/>
    <w:rsid w:val="006F67CD"/>
    <w:rsid w:val="007342C9"/>
    <w:rsid w:val="00752FEE"/>
    <w:rsid w:val="007B41EC"/>
    <w:rsid w:val="007B49FF"/>
    <w:rsid w:val="007F09B5"/>
    <w:rsid w:val="007F10BF"/>
    <w:rsid w:val="007F78A4"/>
    <w:rsid w:val="008346F8"/>
    <w:rsid w:val="00854091"/>
    <w:rsid w:val="008A1054"/>
    <w:rsid w:val="008C6B5E"/>
    <w:rsid w:val="008E4A1F"/>
    <w:rsid w:val="0093416D"/>
    <w:rsid w:val="009837DA"/>
    <w:rsid w:val="00B355C9"/>
    <w:rsid w:val="00B72742"/>
    <w:rsid w:val="00B779E7"/>
    <w:rsid w:val="00B82C1F"/>
    <w:rsid w:val="00BA36C9"/>
    <w:rsid w:val="00BD5F84"/>
    <w:rsid w:val="00BE0ABF"/>
    <w:rsid w:val="00BF6E39"/>
    <w:rsid w:val="00C768C7"/>
    <w:rsid w:val="00C83FB0"/>
    <w:rsid w:val="00CD341F"/>
    <w:rsid w:val="00CF7016"/>
    <w:rsid w:val="00D26199"/>
    <w:rsid w:val="00D45287"/>
    <w:rsid w:val="00DA0209"/>
    <w:rsid w:val="00DA0A61"/>
    <w:rsid w:val="00DB3921"/>
    <w:rsid w:val="00DC5314"/>
    <w:rsid w:val="00E07768"/>
    <w:rsid w:val="00E12E7B"/>
    <w:rsid w:val="00E4625B"/>
    <w:rsid w:val="00E936A8"/>
    <w:rsid w:val="00ED1C61"/>
    <w:rsid w:val="00ED593D"/>
    <w:rsid w:val="00EE6D95"/>
    <w:rsid w:val="00F109B8"/>
    <w:rsid w:val="00F377C8"/>
    <w:rsid w:val="00F54059"/>
    <w:rsid w:val="00F64CD9"/>
    <w:rsid w:val="00FA7B0B"/>
    <w:rsid w:val="00FF3E60"/>
    <w:rsid w:val="03934F18"/>
    <w:rsid w:val="0FEF8EB1"/>
    <w:rsid w:val="10532E53"/>
    <w:rsid w:val="14F256E7"/>
    <w:rsid w:val="1579205C"/>
    <w:rsid w:val="17B228E9"/>
    <w:rsid w:val="1B240D99"/>
    <w:rsid w:val="1BEA2C13"/>
    <w:rsid w:val="1C831BB2"/>
    <w:rsid w:val="1E0B3C95"/>
    <w:rsid w:val="1E402332"/>
    <w:rsid w:val="1F827AF6"/>
    <w:rsid w:val="219B41E8"/>
    <w:rsid w:val="23D0382B"/>
    <w:rsid w:val="24E8423D"/>
    <w:rsid w:val="2B0E3D89"/>
    <w:rsid w:val="2CDF5FE5"/>
    <w:rsid w:val="2D3F043E"/>
    <w:rsid w:val="2D62014A"/>
    <w:rsid w:val="2EF64716"/>
    <w:rsid w:val="35D1547F"/>
    <w:rsid w:val="36CE6F3E"/>
    <w:rsid w:val="37EAB8A8"/>
    <w:rsid w:val="3B77DA42"/>
    <w:rsid w:val="3BFD4003"/>
    <w:rsid w:val="3FE944AB"/>
    <w:rsid w:val="407C13CD"/>
    <w:rsid w:val="41D9592B"/>
    <w:rsid w:val="44D3729B"/>
    <w:rsid w:val="453C753F"/>
    <w:rsid w:val="466960BC"/>
    <w:rsid w:val="46E375B7"/>
    <w:rsid w:val="4A345A7E"/>
    <w:rsid w:val="4AC34255"/>
    <w:rsid w:val="4BF37EA3"/>
    <w:rsid w:val="4FC320AE"/>
    <w:rsid w:val="50803942"/>
    <w:rsid w:val="53047C81"/>
    <w:rsid w:val="566A500B"/>
    <w:rsid w:val="59480FC8"/>
    <w:rsid w:val="5AD90FFA"/>
    <w:rsid w:val="5D6319F7"/>
    <w:rsid w:val="5EA24359"/>
    <w:rsid w:val="60E82B01"/>
    <w:rsid w:val="612E348F"/>
    <w:rsid w:val="64F94971"/>
    <w:rsid w:val="65973734"/>
    <w:rsid w:val="69727601"/>
    <w:rsid w:val="6A3132B4"/>
    <w:rsid w:val="6D9B513B"/>
    <w:rsid w:val="6DFE3EC9"/>
    <w:rsid w:val="6E6E001C"/>
    <w:rsid w:val="6FE82E6D"/>
    <w:rsid w:val="710419E5"/>
    <w:rsid w:val="71ED5E74"/>
    <w:rsid w:val="73E30151"/>
    <w:rsid w:val="7401157F"/>
    <w:rsid w:val="78B72BAB"/>
    <w:rsid w:val="7E9F95CE"/>
    <w:rsid w:val="7F1B1FF1"/>
    <w:rsid w:val="7F5C7EBA"/>
    <w:rsid w:val="7FF7A0CD"/>
    <w:rsid w:val="D3942276"/>
    <w:rsid w:val="EFFD1F9A"/>
    <w:rsid w:val="FF3D3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imes New Roman" w:hAnsi="Times New Roman" w:cs="Times New Roman"/>
      <w:sz w:val="18"/>
      <w:szCs w:val="18"/>
    </w:rPr>
  </w:style>
  <w:style w:type="paragraph" w:styleId="3">
    <w:name w:val="footer"/>
    <w:basedOn w:val="1"/>
    <w:link w:val="11"/>
    <w:unhideWhenUsed/>
    <w:uiPriority w:val="99"/>
    <w:pPr>
      <w:tabs>
        <w:tab w:val="center" w:pos="4320"/>
        <w:tab w:val="right" w:pos="8640"/>
      </w:tabs>
      <w:spacing w:after="0" w:line="240" w:lineRule="auto"/>
    </w:pPr>
  </w:style>
  <w:style w:type="paragraph" w:styleId="4">
    <w:name w:val="header"/>
    <w:basedOn w:val="1"/>
    <w:link w:val="10"/>
    <w:unhideWhenUsed/>
    <w:uiPriority w:val="99"/>
    <w:pPr>
      <w:tabs>
        <w:tab w:val="center" w:pos="4320"/>
        <w:tab w:val="right" w:pos="8640"/>
      </w:tabs>
      <w:spacing w:after="0" w:line="240" w:lineRule="auto"/>
    </w:p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Header Char"/>
    <w:basedOn w:val="6"/>
    <w:link w:val="4"/>
    <w:uiPriority w:val="99"/>
  </w:style>
  <w:style w:type="character" w:customStyle="1" w:styleId="11">
    <w:name w:val="Footer Char"/>
    <w:basedOn w:val="6"/>
    <w:link w:val="3"/>
    <w:uiPriority w:val="99"/>
  </w:style>
  <w:style w:type="character" w:customStyle="1" w:styleId="12">
    <w:name w:val="未处理的提及1"/>
    <w:basedOn w:val="6"/>
    <w:semiHidden/>
    <w:unhideWhenUsed/>
    <w:uiPriority w:val="99"/>
    <w:rPr>
      <w:color w:val="605E5C"/>
      <w:shd w:val="clear" w:color="auto" w:fill="E1DFDD"/>
    </w:rPr>
  </w:style>
  <w:style w:type="character" w:customStyle="1" w:styleId="13">
    <w:name w:val="Balloon Text Char"/>
    <w:basedOn w:val="6"/>
    <w:link w:val="2"/>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496</Words>
  <Characters>2828</Characters>
  <Lines>23</Lines>
  <Paragraphs>6</Paragraphs>
  <TotalTime>21</TotalTime>
  <ScaleCrop>false</ScaleCrop>
  <LinksUpToDate>false</LinksUpToDate>
  <CharactersWithSpaces>3318</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2022-05-31T18:03:00Z</dcterms:created>
  <dc:creator>Shang Shanshan (SSE)</dc:creator>
  <cp:lastModifiedBy>WPS_1602396287</cp:lastModifiedBy>
  <dcterms:modified xsi:type="dcterms:W3CDTF">2023-02-20T09:52:53Z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AAEAABD2BA13B10E408AF063B31BC65E</vt:lpwstr>
  </property>
</Properties>
</file>